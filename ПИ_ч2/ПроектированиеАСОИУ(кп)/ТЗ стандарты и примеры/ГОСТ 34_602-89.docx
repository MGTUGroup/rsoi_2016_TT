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DB" w:rsidRPr="004206DB" w:rsidRDefault="004206DB" w:rsidP="004206DB">
      <w:pPr>
        <w:pBdr>
          <w:top w:val="single" w:sz="6" w:space="1" w:color="auto"/>
        </w:pBdr>
        <w:spacing w:after="150"/>
        <w:ind w:firstLine="0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4206DB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Конец формы</w:t>
      </w:r>
    </w:p>
    <w:p w:rsidR="004206DB" w:rsidRPr="004206DB" w:rsidRDefault="004206DB" w:rsidP="004206DB">
      <w:pPr>
        <w:spacing w:before="240" w:after="240" w:line="270" w:lineRule="atLeast"/>
        <w:ind w:firstLine="0"/>
        <w:jc w:val="left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ins w:id="1" w:author="Unknown">
        <w:r w:rsidRPr="004206DB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ru-RU"/>
          </w:rPr>
          <w:fldChar w:fldCharType="begin"/>
        </w:r>
        <w:r w:rsidRPr="004206DB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ru-RU"/>
          </w:rPr>
          <w:instrText xml:space="preserve"> HYPERLINK "http://www.rugost.com/index.php?option=com_content&amp;view=article&amp;id=96:gost-34602-89&amp;catid=22:34&amp;Itemid=53" </w:instrText>
        </w:r>
        <w:r w:rsidRPr="004206DB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ru-RU"/>
          </w:rPr>
          <w:fldChar w:fldCharType="separate"/>
        </w:r>
        <w:r w:rsidRPr="004206DB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ru-RU"/>
          </w:rPr>
          <w:t xml:space="preserve">ГОСТ 34.602-89 Техническое задание на создание автоматизированной системы (Взамен ГОСТ 24.201-85) </w:t>
        </w:r>
        <w:r w:rsidRPr="004206DB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ru-RU"/>
          </w:rPr>
          <w:fldChar w:fldCharType="end"/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ГОСТ 34.602-89 Информационная технология. Комплекс стандартов на автоматизированные </w:t>
        </w:r>
        <w:proofErr w:type="spellStart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системы.Техническое</w:t>
        </w:r>
        <w:proofErr w:type="spellEnd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задание на создание автоматизированной системы (Взамен ГОСТ 24.201-85)</w:t>
        </w:r>
      </w:ins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5"/>
        <w:gridCol w:w="2900"/>
      </w:tblGrid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УДК 668.012.011.56:006.354</w:t>
            </w:r>
          </w:p>
        </w:tc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Группа П87</w:t>
            </w:r>
          </w:p>
        </w:tc>
      </w:tr>
    </w:tbl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4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5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 xml:space="preserve">Г О С У Д А Р С Т В Е Н </w:t>
        </w:r>
        <w:proofErr w:type="spellStart"/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Н</w:t>
        </w:r>
        <w:proofErr w:type="spellEnd"/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 xml:space="preserve"> Ы Й С Т А Н Д А Р Т С О Ю З А С </w:t>
        </w:r>
        <w:proofErr w:type="spellStart"/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С</w:t>
        </w:r>
        <w:proofErr w:type="spellEnd"/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 xml:space="preserve"> Р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pict>
            <v:rect id="_x0000_i1030" style="width:0;height:3.75pt" o:hralign="center" o:hrstd="t" o:hrnoshade="t" o:hr="t" fillcolor="black" stroked="f"/>
          </w:pict>
        </w:r>
      </w:ins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8"/>
        <w:gridCol w:w="1877"/>
      </w:tblGrid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ИНФОРМАЦИОННАЯ ТЕХНОЛОГИЯ. </w:t>
            </w:r>
            <w:r w:rsidRPr="004206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Комплекс стандартов на автоматизированные системы </w:t>
            </w:r>
          </w:p>
        </w:tc>
        <w:tc>
          <w:tcPr>
            <w:tcW w:w="1000" w:type="pct"/>
            <w:vMerge w:val="restart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t>34.602-89</w:t>
            </w:r>
          </w:p>
        </w:tc>
      </w:tr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206DB" w:rsidRPr="004206DB" w:rsidRDefault="004206DB" w:rsidP="004206DB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</w:p>
        </w:tc>
      </w:tr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ТЕХНИЧЕСКОЕ ЗАДАНИЕ НА СОЗДАНИЕ АВТОМАТИЗИРОВАННОЙ СИСТЕМЫ</w:t>
            </w:r>
          </w:p>
        </w:tc>
        <w:tc>
          <w:tcPr>
            <w:tcW w:w="0" w:type="auto"/>
            <w:vMerge/>
            <w:vAlign w:val="center"/>
            <w:hideMark/>
          </w:tcPr>
          <w:p w:rsidR="004206DB" w:rsidRPr="004206DB" w:rsidRDefault="004206DB" w:rsidP="004206DB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</w:p>
        </w:tc>
      </w:tr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Information technology. Set of standards for automated systems. Technical directions for developing of automated system</w:t>
            </w:r>
          </w:p>
        </w:tc>
        <w:tc>
          <w:tcPr>
            <w:tcW w:w="0" w:type="auto"/>
            <w:vMerge/>
            <w:vAlign w:val="center"/>
            <w:hideMark/>
          </w:tcPr>
          <w:p w:rsidR="004206DB" w:rsidRPr="004206DB" w:rsidRDefault="004206DB" w:rsidP="004206DB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val="en-US" w:eastAsia="ru-RU"/>
              </w:rPr>
            </w:pPr>
          </w:p>
        </w:tc>
      </w:tr>
      <w:tr w:rsidR="004206DB" w:rsidRPr="004206DB" w:rsidTr="004206DB">
        <w:tc>
          <w:tcPr>
            <w:tcW w:w="0" w:type="auto"/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ОКСТУ 0034</w:t>
            </w:r>
          </w:p>
        </w:tc>
        <w:tc>
          <w:tcPr>
            <w:tcW w:w="0" w:type="auto"/>
            <w:vMerge/>
            <w:vAlign w:val="center"/>
            <w:hideMark/>
          </w:tcPr>
          <w:p w:rsidR="004206DB" w:rsidRPr="004206DB" w:rsidRDefault="004206DB" w:rsidP="004206DB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</w:p>
        </w:tc>
      </w:tr>
    </w:tbl>
    <w:p w:rsidR="004206DB" w:rsidRPr="004206DB" w:rsidRDefault="004206DB" w:rsidP="004206DB">
      <w:pPr>
        <w:spacing w:after="0" w:line="270" w:lineRule="atLeast"/>
        <w:ind w:firstLine="0"/>
        <w:jc w:val="left"/>
        <w:rPr>
          <w:ins w:id="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pict>
            <v:rect id="_x0000_i1031" style="width:0;height:1.5pt" o:hralign="center" o:hrstd="t" o:hrnoshade="t" o:hr="t" fillcolor="black" stroked="f"/>
          </w:pic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right"/>
        <w:rPr>
          <w:ins w:id="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" w:author="Unknown">
        <w:r w:rsidRPr="004206DB">
          <w:rPr>
            <w:rFonts w:ascii="Times New Roman" w:eastAsia="Times New Roman" w:hAnsi="Times New Roman" w:cs="Times New Roman"/>
            <w:b/>
            <w:bCs/>
            <w:sz w:val="18"/>
            <w:szCs w:val="18"/>
            <w:lang w:eastAsia="ru-RU"/>
          </w:rPr>
          <w:t xml:space="preserve">Дата введения </w:t>
        </w:r>
        <w:r w:rsidRPr="004206DB">
          <w:rPr>
            <w:rFonts w:ascii="Times New Roman" w:eastAsia="Times New Roman" w:hAnsi="Times New Roman" w:cs="Times New Roman"/>
            <w:b/>
            <w:bCs/>
            <w:sz w:val="18"/>
            <w:szCs w:val="18"/>
            <w:u w:val="single"/>
            <w:lang w:eastAsia="ru-RU"/>
          </w:rPr>
          <w:t>с 01.01.1990г.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 п.), включая их сочетания, и устанавливает состав, содержание, правила оформления документа «Техническое задание на создание (развитие или модернизацию) системы» (далее - ТЗ на АС).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Рекомендуемый порядок разработки, согласования и утверждения ТЗ на АС приведен в приложении 1.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16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17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1. ОБЩИЕ ПОЛОЖЕНИЯ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1.1. 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1.2. ТЗ на АС разрабатывают на систему в целом, предназначенную для работы самостоятельно или в составе другой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Дополнительно могут быть разработаны ТЗ на части АС:</w:t>
        </w:r>
      </w:ins>
    </w:p>
    <w:p w:rsidR="004206DB" w:rsidRPr="004206DB" w:rsidRDefault="004206DB" w:rsidP="004206DB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jc w:val="left"/>
        <w:rPr>
          <w:ins w:id="2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 подсистемы АС, комплексы задач АС и т. п. в соответствии с требованиями настоящего стандарта;</w:t>
        </w:r>
      </w:ins>
    </w:p>
    <w:p w:rsidR="004206DB" w:rsidRPr="004206DB" w:rsidRDefault="004206DB" w:rsidP="004206DB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jc w:val="left"/>
        <w:rPr>
          <w:ins w:id="2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 комплектующие средства технического обеспечения и программно-технические комплексы в соответствии со стандартами ЕСКД и СРПП;</w:t>
        </w:r>
      </w:ins>
    </w:p>
    <w:p w:rsidR="004206DB" w:rsidRPr="004206DB" w:rsidRDefault="004206DB" w:rsidP="004206DB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jc w:val="left"/>
        <w:rPr>
          <w:ins w:id="2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 программные средства в соответствии со стандартами ЕСПД;</w:t>
        </w:r>
      </w:ins>
    </w:p>
    <w:p w:rsidR="004206DB" w:rsidRPr="004206DB" w:rsidRDefault="004206DB" w:rsidP="004206DB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jc w:val="left"/>
        <w:rPr>
          <w:ins w:id="3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на информационные изделия в соответствии с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begin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instrText xml:space="preserve"> HYPERLINK "http://www.rugost.com/index.php?option=com_content&amp;task=view&amp;id=54&amp;Itemid=50" </w:instrTex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separate"/>
        </w:r>
        <w:r w:rsidRPr="004206DB">
          <w:rPr>
            <w:rFonts w:ascii="Times New Roman" w:eastAsia="Times New Roman" w:hAnsi="Times New Roman" w:cs="Times New Roman"/>
            <w:sz w:val="18"/>
            <w:lang w:eastAsia="ru-RU"/>
          </w:rPr>
          <w:t>ГОСТ 19.201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end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и НТД, действующей в ведомстве заказчика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" w:author="Unknown">
        <w:r w:rsidRPr="004206DB">
          <w:rPr>
            <w:rFonts w:ascii="Times New Roman" w:eastAsia="Times New Roman" w:hAnsi="Times New Roman" w:cs="Times New Roman"/>
            <w:b/>
            <w:bCs/>
            <w:sz w:val="17"/>
            <w:szCs w:val="17"/>
            <w:lang w:eastAsia="ru-RU"/>
          </w:rPr>
          <w:lastRenderedPageBreak/>
          <w:t>Примечание.</w:t>
        </w:r>
        <w:r w:rsidRPr="004206DB">
          <w:rPr>
            <w:rFonts w:ascii="Times New Roman" w:eastAsia="Times New Roman" w:hAnsi="Times New Roman" w:cs="Times New Roman"/>
            <w:sz w:val="17"/>
            <w:szCs w:val="17"/>
            <w:lang w:eastAsia="ru-RU"/>
          </w:rPr>
          <w:t xml:space="preserve">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1.3. 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1.4. Включаемые в ТЗ на АС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 Задаваемые в ТЗ на АС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1.5. ТЗ на АС разрабатывают на основании исходных данных в том числе содержащихся в итоговой документации стадии «Исследование и обоснование создания АС», установленной ГОСТ 24.601.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1.6. В ТЗ на АС включают только те требования, которые дополняют требования к системам данного вида (АСУ, САПР, АСНИ и т. д.), содержащиеся в действующих НТД, и определяются спецификой конкретного объекта, для которого создается система.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1.7. 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«Действует с ... ».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44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5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2. СОСТАВ И СОДЕРЖАНИЕ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2.1. ТЗ на АС содержит следующие разделы, которые могут быть разделены на подразделы: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4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общие сведения;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5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назначение и цели создания (развития) системы;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5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характеристика объектов автоматизации;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5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требования к системе;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5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состав и содержание работ по созданию системы;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5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порядок контроля и приемки системы;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6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6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7) требования к составу и содержанию работ по подготовке объекта автоматизации к вводу системы в действие;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6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6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8) требования к документированию;</w:t>
        </w:r>
      </w:ins>
    </w:p>
    <w:p w:rsidR="004206DB" w:rsidRPr="004206DB" w:rsidRDefault="004206DB" w:rsidP="004206DB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jc w:val="left"/>
        <w:rPr>
          <w:ins w:id="6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6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9) источники разработки.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6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6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В ТЗ на АС могут включаться приложения.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6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6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7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В ТЗ на части системы не включают разделы, дублирующие содержание разделов ТЗ на АС в целом.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7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2.3. В разделе «Общие сведения» указывают: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7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полное наименование системы и ее условное обозначение;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7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шифр темы или шифр (номер) договора;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7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7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наименование предприятий (объединений) разработчика и заказчика (пользователя) системы и их реквизиты;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8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8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перечень документов, на основании которых создается система, кем и когда утверждены эти документы;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8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8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плановые сроки начала и окончания работы по созданию системы;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8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8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сведения об источниках и порядке финансирования работ;</w:t>
        </w:r>
      </w:ins>
    </w:p>
    <w:p w:rsidR="004206DB" w:rsidRPr="004206DB" w:rsidRDefault="004206DB" w:rsidP="004206DB">
      <w:pPr>
        <w:numPr>
          <w:ilvl w:val="0"/>
          <w:numId w:val="6"/>
        </w:numPr>
        <w:spacing w:before="100" w:beforeAutospacing="1" w:after="100" w:afterAutospacing="1" w:line="270" w:lineRule="atLeast"/>
        <w:ind w:left="0"/>
        <w:jc w:val="left"/>
        <w:rPr>
          <w:ins w:id="8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8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8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8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2.4. Раздел «Назначение и цели создания (развития) системы» состоит из подразделов:</w:t>
        </w:r>
      </w:ins>
    </w:p>
    <w:p w:rsidR="004206DB" w:rsidRPr="004206DB" w:rsidRDefault="004206DB" w:rsidP="004206DB">
      <w:pPr>
        <w:numPr>
          <w:ilvl w:val="0"/>
          <w:numId w:val="7"/>
        </w:numPr>
        <w:spacing w:before="100" w:beforeAutospacing="1" w:after="100" w:afterAutospacing="1" w:line="270" w:lineRule="atLeast"/>
        <w:ind w:left="0"/>
        <w:jc w:val="left"/>
        <w:rPr>
          <w:ins w:id="9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назначение системы;</w:t>
        </w:r>
      </w:ins>
    </w:p>
    <w:p w:rsidR="004206DB" w:rsidRPr="004206DB" w:rsidRDefault="004206DB" w:rsidP="004206DB">
      <w:pPr>
        <w:numPr>
          <w:ilvl w:val="0"/>
          <w:numId w:val="7"/>
        </w:numPr>
        <w:spacing w:before="100" w:beforeAutospacing="1" w:after="100" w:afterAutospacing="1" w:line="270" w:lineRule="atLeast"/>
        <w:ind w:left="0"/>
        <w:jc w:val="left"/>
        <w:rPr>
          <w:ins w:id="9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цели создания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9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2.4.1. 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9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Для АСУ дополнительно указывают перечень автоматизируемых органов (пунктов) управления и управляемых объектов.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9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9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0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0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2.5. В разделе «Характеристики объекта автоматизации» приводят:</w:t>
        </w:r>
      </w:ins>
    </w:p>
    <w:p w:rsidR="004206DB" w:rsidRPr="004206DB" w:rsidRDefault="004206DB" w:rsidP="004206DB">
      <w:pPr>
        <w:numPr>
          <w:ilvl w:val="0"/>
          <w:numId w:val="8"/>
        </w:numPr>
        <w:spacing w:before="100" w:beforeAutospacing="1" w:after="100" w:afterAutospacing="1" w:line="270" w:lineRule="atLeast"/>
        <w:ind w:left="0"/>
        <w:jc w:val="left"/>
        <w:rPr>
          <w:ins w:id="10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0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краткие сведения об объекте автоматизации или ссылки на документы, содержащие такую информацию;</w:t>
        </w:r>
      </w:ins>
    </w:p>
    <w:p w:rsidR="004206DB" w:rsidRPr="004206DB" w:rsidRDefault="004206DB" w:rsidP="004206DB">
      <w:pPr>
        <w:numPr>
          <w:ilvl w:val="0"/>
          <w:numId w:val="8"/>
        </w:numPr>
        <w:spacing w:before="100" w:beforeAutospacing="1" w:after="100" w:afterAutospacing="1" w:line="270" w:lineRule="atLeast"/>
        <w:ind w:left="0"/>
        <w:jc w:val="left"/>
        <w:rPr>
          <w:ins w:id="10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0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сведения об условиях эксплуатации объекта автоматизации и характеристиках окружающей среды.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0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07" w:author="Unknown">
        <w:r w:rsidRPr="004206DB">
          <w:rPr>
            <w:rFonts w:ascii="Times New Roman" w:eastAsia="Times New Roman" w:hAnsi="Times New Roman" w:cs="Times New Roman"/>
            <w:b/>
            <w:bCs/>
            <w:sz w:val="17"/>
            <w:szCs w:val="17"/>
            <w:lang w:eastAsia="ru-RU"/>
          </w:rPr>
          <w:t>Примечание</w:t>
        </w:r>
        <w:r w:rsidRPr="004206DB">
          <w:rPr>
            <w:rFonts w:ascii="Times New Roman" w:eastAsia="Times New Roman" w:hAnsi="Times New Roman" w:cs="Times New Roman"/>
            <w:sz w:val="17"/>
            <w:szCs w:val="17"/>
            <w:lang w:eastAsia="ru-RU"/>
          </w:rPr>
          <w:t>: Для САПР в разделе дополнительно приводят основные параметры и характеристики объектов проектирования.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0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0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 Раздел «Требования к системе» состоит из следующих подразделов:</w:t>
        </w:r>
      </w:ins>
    </w:p>
    <w:p w:rsidR="004206DB" w:rsidRPr="004206DB" w:rsidRDefault="004206DB" w:rsidP="004206DB">
      <w:pPr>
        <w:numPr>
          <w:ilvl w:val="0"/>
          <w:numId w:val="9"/>
        </w:numPr>
        <w:spacing w:before="100" w:beforeAutospacing="1" w:after="100" w:afterAutospacing="1" w:line="270" w:lineRule="atLeast"/>
        <w:ind w:left="0"/>
        <w:jc w:val="left"/>
        <w:rPr>
          <w:ins w:id="1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требования к системе в целом;</w:t>
        </w:r>
      </w:ins>
    </w:p>
    <w:p w:rsidR="004206DB" w:rsidRPr="004206DB" w:rsidRDefault="004206DB" w:rsidP="004206DB">
      <w:pPr>
        <w:numPr>
          <w:ilvl w:val="0"/>
          <w:numId w:val="9"/>
        </w:numPr>
        <w:spacing w:before="100" w:beforeAutospacing="1" w:after="100" w:afterAutospacing="1" w:line="270" w:lineRule="atLeast"/>
        <w:ind w:left="0"/>
        <w:jc w:val="left"/>
        <w:rPr>
          <w:ins w:id="1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требования к функциям (задачам), выполняемым системой;</w:t>
        </w:r>
      </w:ins>
    </w:p>
    <w:p w:rsidR="004206DB" w:rsidRPr="004206DB" w:rsidRDefault="004206DB" w:rsidP="004206DB">
      <w:pPr>
        <w:numPr>
          <w:ilvl w:val="0"/>
          <w:numId w:val="9"/>
        </w:numPr>
        <w:spacing w:before="100" w:beforeAutospacing="1" w:after="100" w:afterAutospacing="1" w:line="270" w:lineRule="atLeast"/>
        <w:ind w:left="0"/>
        <w:jc w:val="left"/>
        <w:rPr>
          <w:ins w:id="1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к видам обеспечения.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1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 В подразделе «Требования к системе в целом» указывают: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структуре и функционированию системы;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2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2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численности и квалификации персонала системы и режиму его работы;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2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2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показатели назначения;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2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2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надежности;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2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2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безопасности;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3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эргономике и технической эстетике;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3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транспортабельности для подвижных АС;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3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эксплуатации, техническому обслуживанию, ремонту и хранению компонентов системы;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3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защите информации от несанкционированного доступа;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3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3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по сохранности информации при авариях;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4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4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защите от влияния внешних воздействий;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4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4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патентной чистоте;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4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4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по стандартизации и унификации;</w:t>
        </w:r>
      </w:ins>
    </w:p>
    <w:p w:rsidR="004206DB" w:rsidRPr="004206DB" w:rsidRDefault="004206DB" w:rsidP="004206DB">
      <w:pPr>
        <w:numPr>
          <w:ilvl w:val="0"/>
          <w:numId w:val="10"/>
        </w:numPr>
        <w:spacing w:before="100" w:beforeAutospacing="1" w:after="100" w:afterAutospacing="1" w:line="270" w:lineRule="atLeast"/>
        <w:ind w:left="0"/>
        <w:jc w:val="left"/>
        <w:rPr>
          <w:ins w:id="14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4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дополнительные требования.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4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4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2.6.1.1. В требованиях к структуре и функционированию системы приводят: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5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1) перечень подсистем, их назначение и основные характеристики, требования к числу уровней иерархии и степени централизации системы;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5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требования к способам и средствам связи для информационного обмена между компонентами системы;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5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5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требования к режимам функционирования системы;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5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5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требования по диагностированию системы;</w:t>
        </w:r>
      </w:ins>
    </w:p>
    <w:p w:rsidR="004206DB" w:rsidRPr="004206DB" w:rsidRDefault="004206DB" w:rsidP="004206DB">
      <w:pPr>
        <w:numPr>
          <w:ilvl w:val="0"/>
          <w:numId w:val="11"/>
        </w:numPr>
        <w:spacing w:before="100" w:beforeAutospacing="1" w:after="100" w:afterAutospacing="1" w:line="270" w:lineRule="atLeast"/>
        <w:ind w:left="0"/>
        <w:jc w:val="left"/>
        <w:rPr>
          <w:ins w:id="16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6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перспективы развития, модернизации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6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6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2.6.1.2. В требованиях к численности и квалификации персонала на АС приводят:</w:t>
        </w:r>
      </w:ins>
    </w:p>
    <w:p w:rsidR="004206DB" w:rsidRPr="004206DB" w:rsidRDefault="004206DB" w:rsidP="004206DB">
      <w:pPr>
        <w:numPr>
          <w:ilvl w:val="0"/>
          <w:numId w:val="12"/>
        </w:numPr>
        <w:spacing w:before="100" w:beforeAutospacing="1" w:after="100" w:afterAutospacing="1" w:line="270" w:lineRule="atLeast"/>
        <w:ind w:left="0"/>
        <w:jc w:val="left"/>
        <w:rPr>
          <w:ins w:id="16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6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численности персонала (пользователей) АС;</w:t>
        </w:r>
      </w:ins>
    </w:p>
    <w:p w:rsidR="004206DB" w:rsidRPr="004206DB" w:rsidRDefault="004206DB" w:rsidP="004206DB">
      <w:pPr>
        <w:numPr>
          <w:ilvl w:val="0"/>
          <w:numId w:val="12"/>
        </w:numPr>
        <w:spacing w:before="100" w:beforeAutospacing="1" w:after="100" w:afterAutospacing="1" w:line="270" w:lineRule="atLeast"/>
        <w:ind w:left="0"/>
        <w:jc w:val="left"/>
        <w:rPr>
          <w:ins w:id="16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6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требования к квалификации персонала, порядку его подготовки и контроля знаний и навыков;</w:t>
        </w:r>
      </w:ins>
    </w:p>
    <w:p w:rsidR="004206DB" w:rsidRPr="004206DB" w:rsidRDefault="004206DB" w:rsidP="004206DB">
      <w:pPr>
        <w:numPr>
          <w:ilvl w:val="0"/>
          <w:numId w:val="12"/>
        </w:numPr>
        <w:spacing w:before="100" w:beforeAutospacing="1" w:after="100" w:afterAutospacing="1" w:line="270" w:lineRule="atLeast"/>
        <w:ind w:left="0"/>
        <w:jc w:val="left"/>
        <w:rPr>
          <w:ins w:id="16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6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требуемый режим работы персонала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7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7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2.6.1.3. В требованиях к показателям назначения АС приводят значения параметров, характеризующие степень соответствия системы ее назначению.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7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7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Для АСУ указывают:</w:t>
        </w:r>
      </w:ins>
    </w:p>
    <w:p w:rsidR="004206DB" w:rsidRPr="004206DB" w:rsidRDefault="004206DB" w:rsidP="004206DB">
      <w:pPr>
        <w:numPr>
          <w:ilvl w:val="0"/>
          <w:numId w:val="13"/>
        </w:numPr>
        <w:spacing w:before="100" w:beforeAutospacing="1" w:after="100" w:afterAutospacing="1" w:line="270" w:lineRule="atLeast"/>
        <w:ind w:left="0"/>
        <w:jc w:val="left"/>
        <w:rPr>
          <w:ins w:id="17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7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степень приспособляемости системы к изменению процессов и методов управления, к отклонениям параметров объекта управления;</w:t>
        </w:r>
      </w:ins>
    </w:p>
    <w:p w:rsidR="004206DB" w:rsidRPr="004206DB" w:rsidRDefault="004206DB" w:rsidP="004206DB">
      <w:pPr>
        <w:numPr>
          <w:ilvl w:val="0"/>
          <w:numId w:val="13"/>
        </w:numPr>
        <w:spacing w:before="100" w:beforeAutospacing="1" w:after="100" w:afterAutospacing="1" w:line="270" w:lineRule="atLeast"/>
        <w:ind w:left="0"/>
        <w:jc w:val="left"/>
        <w:rPr>
          <w:ins w:id="17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7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допустимые пределы модернизации и развития системы;</w:t>
        </w:r>
      </w:ins>
    </w:p>
    <w:p w:rsidR="004206DB" w:rsidRPr="004206DB" w:rsidRDefault="004206DB" w:rsidP="004206DB">
      <w:pPr>
        <w:numPr>
          <w:ilvl w:val="0"/>
          <w:numId w:val="13"/>
        </w:numPr>
        <w:spacing w:before="100" w:beforeAutospacing="1" w:after="100" w:afterAutospacing="1" w:line="270" w:lineRule="atLeast"/>
        <w:ind w:left="0"/>
        <w:jc w:val="left"/>
        <w:rPr>
          <w:ins w:id="17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7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вероятностно-временные характеристики, при которых сохраняется целевое назначение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8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8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2.6.1.4. В требования к надежности включают:</w:t>
        </w:r>
      </w:ins>
    </w:p>
    <w:p w:rsidR="004206DB" w:rsidRPr="004206DB" w:rsidRDefault="004206DB" w:rsidP="004206DB">
      <w:pPr>
        <w:numPr>
          <w:ilvl w:val="0"/>
          <w:numId w:val="14"/>
        </w:numPr>
        <w:spacing w:before="100" w:beforeAutospacing="1" w:after="100" w:afterAutospacing="1" w:line="270" w:lineRule="atLeast"/>
        <w:ind w:left="0"/>
        <w:jc w:val="left"/>
        <w:rPr>
          <w:ins w:id="18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8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состав и количественные значения показателей надежности для системы в целом или ее подсистем;</w:t>
        </w:r>
      </w:ins>
    </w:p>
    <w:p w:rsidR="004206DB" w:rsidRPr="004206DB" w:rsidRDefault="004206DB" w:rsidP="004206DB">
      <w:pPr>
        <w:numPr>
          <w:ilvl w:val="0"/>
          <w:numId w:val="14"/>
        </w:numPr>
        <w:spacing w:before="100" w:beforeAutospacing="1" w:after="100" w:afterAutospacing="1" w:line="270" w:lineRule="atLeast"/>
        <w:ind w:left="0"/>
        <w:jc w:val="left"/>
        <w:rPr>
          <w:ins w:id="18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8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перечень аварийных ситуаций, по которым должны быть регламентированы требования к надежности, и значения соответствующих показателей;</w:t>
        </w:r>
      </w:ins>
    </w:p>
    <w:p w:rsidR="004206DB" w:rsidRPr="004206DB" w:rsidRDefault="004206DB" w:rsidP="004206DB">
      <w:pPr>
        <w:numPr>
          <w:ilvl w:val="0"/>
          <w:numId w:val="14"/>
        </w:numPr>
        <w:spacing w:before="100" w:beforeAutospacing="1" w:after="100" w:afterAutospacing="1" w:line="270" w:lineRule="atLeast"/>
        <w:ind w:left="0"/>
        <w:jc w:val="left"/>
        <w:rPr>
          <w:ins w:id="18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8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к надежности технических средств и программного обеспечения;</w:t>
        </w:r>
      </w:ins>
    </w:p>
    <w:p w:rsidR="004206DB" w:rsidRPr="004206DB" w:rsidRDefault="004206DB" w:rsidP="004206DB">
      <w:pPr>
        <w:numPr>
          <w:ilvl w:val="0"/>
          <w:numId w:val="14"/>
        </w:numPr>
        <w:spacing w:before="100" w:beforeAutospacing="1" w:after="100" w:afterAutospacing="1" w:line="270" w:lineRule="atLeast"/>
        <w:ind w:left="0"/>
        <w:jc w:val="left"/>
        <w:rPr>
          <w:ins w:id="18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8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9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9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9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19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2.6.1.8. В требования к эксплуатации, техническому обслуживанию, ремонту и хранению включают:</w:t>
        </w:r>
      </w:ins>
    </w:p>
    <w:p w:rsidR="004206DB" w:rsidRPr="004206DB" w:rsidRDefault="004206DB" w:rsidP="004206DB">
      <w:pPr>
        <w:numPr>
          <w:ilvl w:val="0"/>
          <w:numId w:val="15"/>
        </w:numPr>
        <w:spacing w:before="100" w:beforeAutospacing="1" w:after="100" w:afterAutospacing="1" w:line="270" w:lineRule="atLeast"/>
        <w:ind w:left="0"/>
        <w:jc w:val="left"/>
        <w:rPr>
          <w:ins w:id="19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19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  </w:r>
      </w:ins>
    </w:p>
    <w:p w:rsidR="004206DB" w:rsidRPr="004206DB" w:rsidRDefault="004206DB" w:rsidP="004206DB">
      <w:pPr>
        <w:numPr>
          <w:ilvl w:val="0"/>
          <w:numId w:val="15"/>
        </w:numPr>
        <w:spacing w:before="100" w:beforeAutospacing="1" w:after="100" w:afterAutospacing="1" w:line="270" w:lineRule="atLeast"/>
        <w:ind w:left="0"/>
        <w:jc w:val="left"/>
        <w:rPr>
          <w:ins w:id="20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0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предварительные требования к допустимым площадям для размещения персонала и ТС системы, к параметрам сетей энергоснабжения и т. п.;</w:t>
        </w:r>
      </w:ins>
    </w:p>
    <w:p w:rsidR="004206DB" w:rsidRPr="004206DB" w:rsidRDefault="004206DB" w:rsidP="004206DB">
      <w:pPr>
        <w:numPr>
          <w:ilvl w:val="0"/>
          <w:numId w:val="15"/>
        </w:numPr>
        <w:spacing w:before="100" w:beforeAutospacing="1" w:after="100" w:afterAutospacing="1" w:line="270" w:lineRule="atLeast"/>
        <w:ind w:left="0"/>
        <w:jc w:val="left"/>
        <w:rPr>
          <w:ins w:id="20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0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по количеству, квалификации обслуживающего персонала и режимам его работы;</w:t>
        </w:r>
      </w:ins>
    </w:p>
    <w:p w:rsidR="004206DB" w:rsidRPr="004206DB" w:rsidRDefault="004206DB" w:rsidP="004206DB">
      <w:pPr>
        <w:numPr>
          <w:ilvl w:val="0"/>
          <w:numId w:val="15"/>
        </w:numPr>
        <w:spacing w:before="100" w:beforeAutospacing="1" w:after="100" w:afterAutospacing="1" w:line="270" w:lineRule="atLeast"/>
        <w:ind w:left="0"/>
        <w:jc w:val="left"/>
        <w:rPr>
          <w:ins w:id="20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0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4) требования к составу, размещению и условиям хранения комплекта запасных изделий и приборов;</w:t>
        </w:r>
      </w:ins>
    </w:p>
    <w:p w:rsidR="004206DB" w:rsidRPr="004206DB" w:rsidRDefault="004206DB" w:rsidP="004206DB">
      <w:pPr>
        <w:numPr>
          <w:ilvl w:val="0"/>
          <w:numId w:val="15"/>
        </w:numPr>
        <w:spacing w:before="100" w:beforeAutospacing="1" w:after="100" w:afterAutospacing="1" w:line="270" w:lineRule="atLeast"/>
        <w:ind w:left="0"/>
        <w:jc w:val="left"/>
        <w:rPr>
          <w:ins w:id="20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0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требования к регламенту обслуживания.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0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0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2.6.1.10.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2.6.1.11. В требованиях к средствам защиты от внешних воздействий приводят:</w:t>
        </w:r>
      </w:ins>
    </w:p>
    <w:p w:rsidR="004206DB" w:rsidRPr="004206DB" w:rsidRDefault="004206DB" w:rsidP="004206DB">
      <w:pPr>
        <w:numPr>
          <w:ilvl w:val="0"/>
          <w:numId w:val="16"/>
        </w:numPr>
        <w:spacing w:before="100" w:beforeAutospacing="1" w:after="100" w:afterAutospacing="1" w:line="270" w:lineRule="atLeast"/>
        <w:ind w:left="0"/>
        <w:jc w:val="left"/>
        <w:rPr>
          <w:ins w:id="2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требования к радиоэлектронной защите средств АС;</w:t>
        </w:r>
      </w:ins>
    </w:p>
    <w:p w:rsidR="004206DB" w:rsidRPr="004206DB" w:rsidRDefault="004206DB" w:rsidP="004206DB">
      <w:pPr>
        <w:numPr>
          <w:ilvl w:val="0"/>
          <w:numId w:val="16"/>
        </w:numPr>
        <w:spacing w:before="100" w:beforeAutospacing="1" w:after="100" w:afterAutospacing="1" w:line="270" w:lineRule="atLeast"/>
        <w:ind w:left="0"/>
        <w:jc w:val="left"/>
        <w:rPr>
          <w:ins w:id="21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требования по стойкости, устойчивости и прочности к внешним воздействиям (среде применения).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2.6.1.13. 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2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2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2.6.1.14. В дополнительные требования включают:</w:t>
        </w:r>
      </w:ins>
    </w:p>
    <w:p w:rsidR="004206DB" w:rsidRPr="004206DB" w:rsidRDefault="004206DB" w:rsidP="004206DB">
      <w:pPr>
        <w:numPr>
          <w:ilvl w:val="0"/>
          <w:numId w:val="17"/>
        </w:numPr>
        <w:spacing w:before="100" w:beforeAutospacing="1" w:after="100" w:afterAutospacing="1" w:line="270" w:lineRule="atLeast"/>
        <w:ind w:left="0"/>
        <w:jc w:val="left"/>
        <w:rPr>
          <w:ins w:id="22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2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  </w:r>
      </w:ins>
    </w:p>
    <w:p w:rsidR="004206DB" w:rsidRPr="004206DB" w:rsidRDefault="004206DB" w:rsidP="004206DB">
      <w:pPr>
        <w:numPr>
          <w:ilvl w:val="0"/>
          <w:numId w:val="17"/>
        </w:numPr>
        <w:spacing w:before="100" w:beforeAutospacing="1" w:after="100" w:afterAutospacing="1" w:line="270" w:lineRule="atLeast"/>
        <w:ind w:left="0"/>
        <w:jc w:val="left"/>
        <w:rPr>
          <w:ins w:id="22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2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требования к сервисной аппаратуре, стендам для проверки элементов системы;</w:t>
        </w:r>
      </w:ins>
    </w:p>
    <w:p w:rsidR="004206DB" w:rsidRPr="004206DB" w:rsidRDefault="004206DB" w:rsidP="004206DB">
      <w:pPr>
        <w:numPr>
          <w:ilvl w:val="0"/>
          <w:numId w:val="17"/>
        </w:numPr>
        <w:spacing w:before="100" w:beforeAutospacing="1" w:after="100" w:afterAutospacing="1" w:line="270" w:lineRule="atLeast"/>
        <w:ind w:left="0"/>
        <w:jc w:val="left"/>
        <w:rPr>
          <w:ins w:id="22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2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к системе, связанные с особыми условиями эксплуатации;</w:t>
        </w:r>
      </w:ins>
    </w:p>
    <w:p w:rsidR="004206DB" w:rsidRPr="004206DB" w:rsidRDefault="004206DB" w:rsidP="004206DB">
      <w:pPr>
        <w:numPr>
          <w:ilvl w:val="0"/>
          <w:numId w:val="17"/>
        </w:numPr>
        <w:spacing w:before="100" w:beforeAutospacing="1" w:after="100" w:afterAutospacing="1" w:line="270" w:lineRule="atLeast"/>
        <w:ind w:left="0"/>
        <w:jc w:val="left"/>
        <w:rPr>
          <w:ins w:id="23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специальные требования по усмотрению разработчика или заказчика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3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2.6.2. В подразделе «Требование к функциям (задачам)», выполняемым системой, приводят: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23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3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23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3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2) временной регламент реализации каждой функции, задачи (или комплекса задач);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24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4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24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4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4) перечень и критерии отказов для каждой функции, по которой задаются требования по надежности.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4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4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 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4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4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2.6.3.1. 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4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4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2.6.3.2. Для информационного обеспечения системы приводят требования: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5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к составу, структуре и способам организации данных в системе;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5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к информационному обмену между компонентами системы;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5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к информационной совместимости со смежными системами;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5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5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5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по применению систем управления базами данных;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6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6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к структуре процесса сбора, обработки, передачи данных в системе и представлению данных;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6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6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7) к защите данных от разрушений при авариях и сбоях в электропитании системы;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6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6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8) к контролю, хранению, обновлению и восстановлению данных;</w:t>
        </w:r>
      </w:ins>
    </w:p>
    <w:p w:rsidR="004206DB" w:rsidRPr="004206DB" w:rsidRDefault="004206DB" w:rsidP="004206DB">
      <w:pPr>
        <w:numPr>
          <w:ilvl w:val="0"/>
          <w:numId w:val="18"/>
        </w:numPr>
        <w:spacing w:before="100" w:beforeAutospacing="1" w:after="100" w:afterAutospacing="1" w:line="270" w:lineRule="atLeast"/>
        <w:ind w:left="0"/>
        <w:jc w:val="left"/>
        <w:rPr>
          <w:ins w:id="26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6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9) к процедуре придания юридической силы документам, продуцируемым техническими средствами АС (в соответствии с ГОСТ 6.10.4).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6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6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7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2.6.3.4. Для программного обеспечения системы приводят перечень покупных программных средств, а также требования:</w:t>
        </w:r>
      </w:ins>
    </w:p>
    <w:p w:rsidR="004206DB" w:rsidRPr="004206DB" w:rsidRDefault="004206DB" w:rsidP="004206DB">
      <w:pPr>
        <w:numPr>
          <w:ilvl w:val="0"/>
          <w:numId w:val="19"/>
        </w:numPr>
        <w:spacing w:before="100" w:beforeAutospacing="1" w:after="100" w:afterAutospacing="1" w:line="270" w:lineRule="atLeast"/>
        <w:ind w:left="0"/>
        <w:jc w:val="left"/>
        <w:rPr>
          <w:ins w:id="27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к независимости программных средств от используемых СВТ и операционной среды;</w:t>
        </w:r>
      </w:ins>
    </w:p>
    <w:p w:rsidR="004206DB" w:rsidRPr="004206DB" w:rsidRDefault="004206DB" w:rsidP="004206DB">
      <w:pPr>
        <w:numPr>
          <w:ilvl w:val="0"/>
          <w:numId w:val="19"/>
        </w:numPr>
        <w:spacing w:before="100" w:beforeAutospacing="1" w:after="100" w:afterAutospacing="1" w:line="270" w:lineRule="atLeast"/>
        <w:ind w:left="0"/>
        <w:jc w:val="left"/>
        <w:rPr>
          <w:ins w:id="27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к качеству программных средств, а также к способам его обеспечения и контроля;</w:t>
        </w:r>
      </w:ins>
    </w:p>
    <w:p w:rsidR="004206DB" w:rsidRPr="004206DB" w:rsidRDefault="004206DB" w:rsidP="004206DB">
      <w:pPr>
        <w:numPr>
          <w:ilvl w:val="0"/>
          <w:numId w:val="19"/>
        </w:numPr>
        <w:spacing w:before="100" w:beforeAutospacing="1" w:after="100" w:afterAutospacing="1" w:line="270" w:lineRule="atLeast"/>
        <w:ind w:left="0"/>
        <w:jc w:val="left"/>
        <w:rPr>
          <w:ins w:id="27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по необходимости согласования вновь разрабатываемых программных средств с фондом алгоритмов и программ.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7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7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2.6.3.5. Для технического обеспечения системы приводят требования:</w:t>
        </w:r>
      </w:ins>
    </w:p>
    <w:p w:rsidR="004206DB" w:rsidRPr="004206DB" w:rsidRDefault="004206DB" w:rsidP="004206DB">
      <w:pPr>
        <w:numPr>
          <w:ilvl w:val="0"/>
          <w:numId w:val="20"/>
        </w:numPr>
        <w:spacing w:before="100" w:beforeAutospacing="1" w:after="100" w:afterAutospacing="1" w:line="270" w:lineRule="atLeast"/>
        <w:ind w:left="0"/>
        <w:jc w:val="left"/>
        <w:rPr>
          <w:ins w:id="28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8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  </w:r>
      </w:ins>
    </w:p>
    <w:p w:rsidR="004206DB" w:rsidRPr="004206DB" w:rsidRDefault="004206DB" w:rsidP="004206DB">
      <w:pPr>
        <w:numPr>
          <w:ilvl w:val="0"/>
          <w:numId w:val="20"/>
        </w:numPr>
        <w:spacing w:before="100" w:beforeAutospacing="1" w:after="100" w:afterAutospacing="1" w:line="270" w:lineRule="atLeast"/>
        <w:ind w:left="0"/>
        <w:jc w:val="left"/>
        <w:rPr>
          <w:ins w:id="28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8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к функциональным, конструктивным и эксплуатационным характеристикам средств технического обеспечения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8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8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2.6.3.6. В требованиях к метрологическому обеспечению приводят: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8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8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предварительный перечень измерительных каналов;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8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8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требования к точности измерений параметров и (или) к метрологическим характеристикам измерительных каналов;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9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требования к метрологической совместимости технических средств системы;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9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4) перечень управляющих и вычислительных каналов системы, для которых необходимо оценивать </w:t>
        </w:r>
        <w:proofErr w:type="spellStart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точностные</w:t>
        </w:r>
        <w:proofErr w:type="spellEnd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характеристики;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9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</w:t>
        </w:r>
      </w:ins>
    </w:p>
    <w:p w:rsidR="004206DB" w:rsidRPr="004206DB" w:rsidRDefault="004206DB" w:rsidP="004206DB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jc w:val="left"/>
        <w:rPr>
          <w:ins w:id="29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29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29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2.6.3.7. Для организационного обеспечения приводят требования: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30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0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1) к структуре и функциям подразделений, участвующих в функционировании системы или обеспечивающих эксплуатацию;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30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0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2) к организации функционирования системы и порядку взаимодействия персонала АС и персонала объекта автоматизации;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30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0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  3) к защите от ошибочных действий персонала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0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0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0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0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2.7. 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В данном разделе также приводят:</w:t>
        </w:r>
      </w:ins>
    </w:p>
    <w:p w:rsidR="004206DB" w:rsidRPr="004206DB" w:rsidRDefault="004206DB" w:rsidP="004206DB">
      <w:pPr>
        <w:numPr>
          <w:ilvl w:val="0"/>
          <w:numId w:val="22"/>
        </w:numPr>
        <w:spacing w:before="100" w:beforeAutospacing="1" w:after="100" w:afterAutospacing="1" w:line="270" w:lineRule="atLeast"/>
        <w:ind w:left="0"/>
        <w:jc w:val="left"/>
        <w:rPr>
          <w:ins w:id="3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1) перечень документов, по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begin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instrText xml:space="preserve"> HYPERLINK "http://www.rugost.com/index.php?option=com_content&amp;view=article&amp;id=91:34201-89&amp;catid=22&amp;Itemid=53" </w:instrTex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separate"/>
        </w:r>
        <w:r w:rsidRPr="004206DB">
          <w:rPr>
            <w:rFonts w:ascii="Times New Roman" w:eastAsia="Times New Roman" w:hAnsi="Times New Roman" w:cs="Times New Roman"/>
            <w:sz w:val="18"/>
            <w:lang w:eastAsia="ru-RU"/>
          </w:rPr>
          <w:t>ГОСТ 34.201-89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end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, предъявляемых по окончании соответствующих стадий и этапов работ;</w:t>
        </w:r>
      </w:ins>
    </w:p>
    <w:p w:rsidR="004206DB" w:rsidRPr="004206DB" w:rsidRDefault="004206DB" w:rsidP="004206DB">
      <w:pPr>
        <w:numPr>
          <w:ilvl w:val="0"/>
          <w:numId w:val="22"/>
        </w:numPr>
        <w:spacing w:before="100" w:beforeAutospacing="1" w:after="100" w:afterAutospacing="1" w:line="270" w:lineRule="atLeast"/>
        <w:ind w:left="0"/>
        <w:jc w:val="left"/>
        <w:rPr>
          <w:ins w:id="3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вид и порядок проведения экспертизы технической документации (стадия, этап, объем проверяемой документации, организация-эксперт);</w:t>
        </w:r>
      </w:ins>
    </w:p>
    <w:p w:rsidR="004206DB" w:rsidRPr="004206DB" w:rsidRDefault="004206DB" w:rsidP="004206DB">
      <w:pPr>
        <w:numPr>
          <w:ilvl w:val="0"/>
          <w:numId w:val="22"/>
        </w:numPr>
        <w:spacing w:before="100" w:beforeAutospacing="1" w:after="100" w:afterAutospacing="1" w:line="270" w:lineRule="atLeast"/>
        <w:ind w:left="0"/>
        <w:jc w:val="left"/>
        <w:rPr>
          <w:ins w:id="31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программу работ, направленных на обеспечение требуемого уровня надежности разрабатываемой системы (при необходимости);</w:t>
        </w:r>
      </w:ins>
    </w:p>
    <w:p w:rsidR="004206DB" w:rsidRPr="004206DB" w:rsidRDefault="004206DB" w:rsidP="004206DB">
      <w:pPr>
        <w:numPr>
          <w:ilvl w:val="0"/>
          <w:numId w:val="22"/>
        </w:numPr>
        <w:spacing w:before="100" w:beforeAutospacing="1" w:after="100" w:afterAutospacing="1" w:line="270" w:lineRule="atLeast"/>
        <w:ind w:left="0"/>
        <w:jc w:val="left"/>
        <w:rPr>
          <w:ins w:id="3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2.8. В разделе «Порядок контроля и приемки системы» указывают:</w:t>
        </w:r>
      </w:ins>
    </w:p>
    <w:p w:rsidR="004206DB" w:rsidRPr="004206DB" w:rsidRDefault="004206DB" w:rsidP="004206DB">
      <w:pPr>
        <w:numPr>
          <w:ilvl w:val="0"/>
          <w:numId w:val="23"/>
        </w:numPr>
        <w:spacing w:before="100" w:beforeAutospacing="1" w:after="100" w:afterAutospacing="1" w:line="270" w:lineRule="atLeast"/>
        <w:ind w:left="0"/>
        <w:jc w:val="left"/>
        <w:rPr>
          <w:ins w:id="32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2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  </w:r>
      </w:ins>
    </w:p>
    <w:p w:rsidR="004206DB" w:rsidRPr="004206DB" w:rsidRDefault="004206DB" w:rsidP="004206DB">
      <w:pPr>
        <w:numPr>
          <w:ilvl w:val="0"/>
          <w:numId w:val="23"/>
        </w:numPr>
        <w:spacing w:before="100" w:beforeAutospacing="1" w:after="100" w:afterAutospacing="1" w:line="270" w:lineRule="atLeast"/>
        <w:ind w:left="0"/>
        <w:jc w:val="left"/>
        <w:rPr>
          <w:ins w:id="32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2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  </w:r>
      </w:ins>
    </w:p>
    <w:p w:rsidR="004206DB" w:rsidRPr="004206DB" w:rsidRDefault="004206DB" w:rsidP="004206DB">
      <w:pPr>
        <w:numPr>
          <w:ilvl w:val="0"/>
          <w:numId w:val="23"/>
        </w:numPr>
        <w:spacing w:before="100" w:beforeAutospacing="1" w:after="100" w:afterAutospacing="1" w:line="270" w:lineRule="atLeast"/>
        <w:ind w:left="0"/>
        <w:jc w:val="left"/>
        <w:rPr>
          <w:ins w:id="32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2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З) статус приемочной комиссии (государственная, межведомственная, ведомственная).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2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2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2.9. 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3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В перечень основных мероприятий включают:</w:t>
        </w:r>
      </w:ins>
    </w:p>
    <w:p w:rsidR="004206DB" w:rsidRPr="004206DB" w:rsidRDefault="004206DB" w:rsidP="004206DB">
      <w:pPr>
        <w:numPr>
          <w:ilvl w:val="0"/>
          <w:numId w:val="24"/>
        </w:numPr>
        <w:spacing w:before="100" w:beforeAutospacing="1" w:after="100" w:afterAutospacing="1" w:line="270" w:lineRule="atLeast"/>
        <w:ind w:left="0"/>
        <w:jc w:val="left"/>
        <w:rPr>
          <w:ins w:id="33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  </w:r>
      </w:ins>
    </w:p>
    <w:p w:rsidR="004206DB" w:rsidRPr="004206DB" w:rsidRDefault="004206DB" w:rsidP="004206DB">
      <w:pPr>
        <w:numPr>
          <w:ilvl w:val="0"/>
          <w:numId w:val="24"/>
        </w:numPr>
        <w:spacing w:before="100" w:beforeAutospacing="1" w:after="100" w:afterAutospacing="1" w:line="270" w:lineRule="atLeast"/>
        <w:ind w:left="0"/>
        <w:jc w:val="left"/>
        <w:rPr>
          <w:ins w:id="33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изменения, которые необходимо осуществить в объекте автоматизации;</w:t>
        </w:r>
      </w:ins>
    </w:p>
    <w:p w:rsidR="004206DB" w:rsidRPr="004206DB" w:rsidRDefault="004206DB" w:rsidP="004206DB">
      <w:pPr>
        <w:numPr>
          <w:ilvl w:val="0"/>
          <w:numId w:val="24"/>
        </w:numPr>
        <w:spacing w:before="100" w:beforeAutospacing="1" w:after="100" w:afterAutospacing="1" w:line="270" w:lineRule="atLeast"/>
        <w:ind w:left="0"/>
        <w:jc w:val="left"/>
        <w:rPr>
          <w:ins w:id="33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  </w:r>
      </w:ins>
    </w:p>
    <w:p w:rsidR="004206DB" w:rsidRPr="004206DB" w:rsidRDefault="004206DB" w:rsidP="004206DB">
      <w:pPr>
        <w:numPr>
          <w:ilvl w:val="0"/>
          <w:numId w:val="24"/>
        </w:numPr>
        <w:spacing w:before="100" w:beforeAutospacing="1" w:after="100" w:afterAutospacing="1" w:line="270" w:lineRule="atLeast"/>
        <w:ind w:left="0"/>
        <w:jc w:val="left"/>
        <w:rPr>
          <w:ins w:id="33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3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создание необходимых для функционирования системы подразделений и служб;</w:t>
        </w:r>
      </w:ins>
    </w:p>
    <w:p w:rsidR="004206DB" w:rsidRPr="004206DB" w:rsidRDefault="004206DB" w:rsidP="004206DB">
      <w:pPr>
        <w:numPr>
          <w:ilvl w:val="0"/>
          <w:numId w:val="24"/>
        </w:numPr>
        <w:spacing w:before="100" w:beforeAutospacing="1" w:after="100" w:afterAutospacing="1" w:line="270" w:lineRule="atLeast"/>
        <w:ind w:left="0"/>
        <w:jc w:val="left"/>
        <w:rPr>
          <w:ins w:id="34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4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сроки и порядок комплектования штатов и обучения персонала.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4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4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Например, для АСУ приводят:</w:t>
        </w:r>
      </w:ins>
    </w:p>
    <w:p w:rsidR="004206DB" w:rsidRPr="004206DB" w:rsidRDefault="004206DB" w:rsidP="004206DB">
      <w:pPr>
        <w:numPr>
          <w:ilvl w:val="0"/>
          <w:numId w:val="25"/>
        </w:numPr>
        <w:spacing w:before="100" w:beforeAutospacing="1" w:after="100" w:afterAutospacing="1" w:line="270" w:lineRule="atLeast"/>
        <w:ind w:left="0"/>
        <w:jc w:val="left"/>
        <w:rPr>
          <w:ins w:id="34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4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изменения применяемых методов управления;</w:t>
        </w:r>
      </w:ins>
    </w:p>
    <w:p w:rsidR="004206DB" w:rsidRPr="004206DB" w:rsidRDefault="004206DB" w:rsidP="004206DB">
      <w:pPr>
        <w:numPr>
          <w:ilvl w:val="0"/>
          <w:numId w:val="25"/>
        </w:numPr>
        <w:spacing w:before="100" w:beforeAutospacing="1" w:after="100" w:afterAutospacing="1" w:line="270" w:lineRule="atLeast"/>
        <w:ind w:left="0"/>
        <w:jc w:val="left"/>
        <w:rPr>
          <w:ins w:id="34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4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создание условий для работы компонентов АСУ, при которых гарантируется соответствие системы требованиям, содержащимся в ТЗ.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4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4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2.10. В разделе «Требования к документированию» приводят:</w:t>
        </w:r>
      </w:ins>
    </w:p>
    <w:p w:rsidR="004206DB" w:rsidRPr="004206DB" w:rsidRDefault="004206DB" w:rsidP="004206DB">
      <w:pPr>
        <w:numPr>
          <w:ilvl w:val="0"/>
          <w:numId w:val="26"/>
        </w:numPr>
        <w:spacing w:before="100" w:beforeAutospacing="1" w:after="100" w:afterAutospacing="1" w:line="270" w:lineRule="atLeast"/>
        <w:ind w:left="0"/>
        <w:jc w:val="left"/>
        <w:rPr>
          <w:ins w:id="35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begin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instrText xml:space="preserve"> HYPERLINK "http://www.rugost.com/index.php?option=com_content&amp;view=article&amp;id=91:34201-89&amp;catid=22&amp;Itemid=53" </w:instrTex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separate"/>
        </w:r>
        <w:r w:rsidRPr="004206DB">
          <w:rPr>
            <w:rFonts w:ascii="Times New Roman" w:eastAsia="Times New Roman" w:hAnsi="Times New Roman" w:cs="Times New Roman"/>
            <w:sz w:val="18"/>
            <w:lang w:eastAsia="ru-RU"/>
          </w:rPr>
          <w:t>ГОСТ 34.201-89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fldChar w:fldCharType="end"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и НТД отрасли заказчика;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  <w:t xml:space="preserve">перечень документов, выпускаемых на машинных носителях;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  <w:t>требования к микрофильмированию документации;</w:t>
        </w:r>
      </w:ins>
    </w:p>
    <w:p w:rsidR="004206DB" w:rsidRPr="004206DB" w:rsidRDefault="004206DB" w:rsidP="004206DB">
      <w:pPr>
        <w:numPr>
          <w:ilvl w:val="0"/>
          <w:numId w:val="26"/>
        </w:numPr>
        <w:spacing w:before="100" w:beforeAutospacing="1" w:after="100" w:afterAutospacing="1" w:line="270" w:lineRule="atLeast"/>
        <w:ind w:left="0"/>
        <w:jc w:val="left"/>
        <w:rPr>
          <w:ins w:id="35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2) требования по документированию комплектующих элементов межотраслевого применения в соответствии с требованиями ЕСКД и ЕСПД;</w:t>
        </w:r>
      </w:ins>
    </w:p>
    <w:p w:rsidR="004206DB" w:rsidRPr="004206DB" w:rsidRDefault="004206DB" w:rsidP="004206DB">
      <w:pPr>
        <w:numPr>
          <w:ilvl w:val="0"/>
          <w:numId w:val="26"/>
        </w:numPr>
        <w:spacing w:before="100" w:beforeAutospacing="1" w:after="100" w:afterAutospacing="1" w:line="270" w:lineRule="atLeast"/>
        <w:ind w:left="0"/>
        <w:jc w:val="left"/>
        <w:rPr>
          <w:ins w:id="35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5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2.11. 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5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5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2.12. В состав ТЗ на АС при наличии утвержденных методик включают приложения, содержащие:</w:t>
        </w:r>
      </w:ins>
    </w:p>
    <w:p w:rsidR="004206DB" w:rsidRPr="004206DB" w:rsidRDefault="004206DB" w:rsidP="004206DB">
      <w:pPr>
        <w:numPr>
          <w:ilvl w:val="0"/>
          <w:numId w:val="27"/>
        </w:numPr>
        <w:spacing w:before="100" w:beforeAutospacing="1" w:after="100" w:afterAutospacing="1" w:line="270" w:lineRule="atLeast"/>
        <w:ind w:left="0"/>
        <w:jc w:val="left"/>
        <w:rPr>
          <w:ins w:id="36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6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расчет ожидаемой эффективности системы;</w:t>
        </w:r>
      </w:ins>
    </w:p>
    <w:p w:rsidR="004206DB" w:rsidRPr="004206DB" w:rsidRDefault="004206DB" w:rsidP="004206DB">
      <w:pPr>
        <w:numPr>
          <w:ilvl w:val="0"/>
          <w:numId w:val="27"/>
        </w:numPr>
        <w:spacing w:before="100" w:beforeAutospacing="1" w:after="100" w:afterAutospacing="1" w:line="270" w:lineRule="atLeast"/>
        <w:ind w:left="0"/>
        <w:jc w:val="left"/>
        <w:rPr>
          <w:ins w:id="36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6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оценку научно-технического уровня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6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6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Приложения включают в состав ТЗ на АС по согласованию между разработчиком и заказчиком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366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367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3. ПРАВИЛА ОФОРМЛЕНИЯ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6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6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3.1. Разделы и подразделы ТЗ на АС должны быть размещены в порядке, установленном в разд. 2 настоящего стандарта.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7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3.2. ТЗ на АС оформляют в соответствии с требованиями ГОСТ 2.105.95 на листах формата А4 по ГОСТ 2.301 без рамки, основной надписи и дополнительных граф к ней.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7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7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3.3. 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на АС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на АС, в нем следует сделать запись о порядке установления и согласования этих показателей, норм и требований:</w:t>
        </w:r>
      </w:ins>
    </w:p>
    <w:p w:rsidR="004206DB" w:rsidRPr="004206DB" w:rsidRDefault="004206DB" w:rsidP="004206DB">
      <w:pPr>
        <w:pBdr>
          <w:top w:val="single" w:sz="6" w:space="8" w:color="848484"/>
          <w:left w:val="single" w:sz="36" w:space="11" w:color="848484"/>
          <w:bottom w:val="single" w:sz="6" w:space="8" w:color="848484"/>
          <w:right w:val="single" w:sz="6" w:space="11" w:color="848484"/>
        </w:pBdr>
        <w:shd w:val="clear" w:color="auto" w:fill="E2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tLeast"/>
        <w:ind w:firstLine="0"/>
        <w:jc w:val="left"/>
        <w:rPr>
          <w:ins w:id="37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  «Окончательное требование (значение) уточняется в процессе ...и согласовывается протоколом с ... на стадии ...».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7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7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При этом в текст ТЗ на АС изменений не вносят.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8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3.4. 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на АС и должностных лиц, участвующих в согласовании и рассмотрении проекта ТЗ на АС, помещают на последнем листе.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8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Форма титульного листа ТЗ на АС приведена в приложении 2. Форма последнего листа ТЗ на АС приведена в приложении 3.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8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3.5. При необходимости на титульном листе ТЗ на АС допускается помещать установленные в отрасли коды, например: гриф секретности, код работы, регистрационный номер ТЗ и др.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8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3.6. Титульный лист дополнения к ТЗ на АС оформляют аналогично титульному листу технического задания. Вместо наименования «Техническое задание» пишут «Дополнение № ... к ТЗ на AC ... ».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8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8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3.7. На последующих листах дополнения к ТЗ на АС помещают основание для изменения, содержание изменения и ссылки на документы, в соответствии с которыми вносятся эти изменения.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9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9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3.8. При изложении текста дополнения к ТЗ следует указывать номера соответствующих пунктов, подпунктов, таблиц основного ТЗ на АС и т. п. и применять слова: «заменить», «дополнить», «исключить», «изложить в новой редакции».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39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9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pict>
            <v:rect id="_x0000_i1032" style="width:0;height:1.5pt" o:hralign="center" o:hrstd="t" o:hr="t" fillcolor="#a0a0a0" stroked="f"/>
          </w:pic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right"/>
        <w:rPr>
          <w:ins w:id="39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95" w:author="Unknown"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t xml:space="preserve">ПРИЛОЖЕНИЕ 1 </w:t>
        </w:r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br/>
          <w:t>Рекомендуемое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396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397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ПОРЯДОК РАЗРАБОТКИ, СОГЛАСОВАНИЯ И УТВЕРЖДЕНИЯ ТЗ НА АС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39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39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 Проект ТЗ на АС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0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При конкурсной организации работ варианты проекта ТЗ на АС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0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АС,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0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Работу по согласованию проекта ТЗ на AC осуществляют совместно разработчик ТЗ на АС и заказчик системы, каждый в организациях своего министерства (ведомства).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0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3. Срок согласования проекта ТЗ на АС в каждой организации не должен превышать 15 дней со дня его получения. Рекомендуется рассылать на согласование экземпляры проекта ТЗ на АС (копий) одновременно во все организации (подразделения).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0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0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4. Замечания по проекту ТЗ на АС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на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5. Если при согласовании проекта ТЗ на АС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6. Согласование проекта ТЗ на АС разрешается оформлять отдельным документом (письмом). В этом случае под грифом «Согласовано» делают ссылку на этот документ.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7. Утверждение ТЗ на АС осуществляют руководители предприятий (организаций) разработчика и заказчика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1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8. ТЗ на АС (дополнение к ТЗ) до передачи его на утверждение должно быть проверено службой </w:t>
        </w:r>
        <w:proofErr w:type="spellStart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нормоконтроля</w:t>
        </w:r>
        <w:proofErr w:type="spellEnd"/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 организации - разработчика ТЗ и, при необходимости, подвергнуто метрологической экспертизе.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9. Копии, утвержденного ТЗ на АС в 10-дневный срок после утверждения высылаются разработчиком ТЗ на АС участникам создания системы.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10. Согласование и утверждение дополнений к ТЗ на АС проводят в порядке, установленном для ТЗ на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2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2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11. Изменения к ТЗ на АС не допускается утверждать после представления системы или ее очереди на приемо-сдаточные испытания.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2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2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12. Регистрация, учет и хранение ТЗ на АС и дополнений к нему проводят в соответствии, с требованиями ГОСТ 2.501.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42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2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pict>
            <v:rect id="_x0000_i1033" style="width:0;height:1.5pt" o:hralign="center" o:hrstd="t" o:hr="t" fillcolor="#a0a0a0" stroked="f"/>
          </w:pic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right"/>
        <w:rPr>
          <w:ins w:id="42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29" w:author="Unknown"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t xml:space="preserve">ПРИЛОЖЕНИЕ 2 </w:t>
        </w:r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br/>
          <w:t>Рекомендуемое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430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31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ФОРМА ТИТУЛЬНОГО ЛИСТА ТЗ НА АС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3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3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________________________________________________________</w:t>
        </w:r>
      </w:ins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/>
      </w:tblPr>
      <w:tblGrid>
        <w:gridCol w:w="5960"/>
      </w:tblGrid>
      <w:tr w:rsidR="004206DB" w:rsidRPr="004206DB" w:rsidTr="004206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________________________________________________________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организации - разработчика ТЗ на АС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УТВЕРЖДАЮ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(должность, наименование предприятия - заказчика АС)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Личная подпись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Расшифровка подписи 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УТВЕРЖДАЮ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(должность, наименование предприятия - разработчик” АС)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Личная подпись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Расшифровка подписи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Печать 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________________________________________________________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вида АС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________________________________________________________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объекта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автоматизации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________________________________________________________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сокращенное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наименование АС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ТЕХНИЧЕСКОЕ ЗАДАНИЕ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____ листах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Действует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СОГЛАСОВАНО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(должность, наименование согласующей организации)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Личная подпись</w:t>
            </w: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Расшифровка подписи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</w:p>
          <w:p w:rsidR="004206DB" w:rsidRPr="004206DB" w:rsidRDefault="004206DB" w:rsidP="004206DB">
            <w:pPr>
              <w:spacing w:before="240" w:after="24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</w:p>
        </w:tc>
      </w:tr>
    </w:tbl>
    <w:p w:rsidR="004206DB" w:rsidRPr="004206DB" w:rsidRDefault="004206DB" w:rsidP="004206DB">
      <w:pPr>
        <w:spacing w:after="0" w:line="270" w:lineRule="atLeast"/>
        <w:ind w:firstLine="0"/>
        <w:jc w:val="left"/>
        <w:rPr>
          <w:ins w:id="43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3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pict>
            <v:rect id="_x0000_i1034" style="width:0;height:1.5pt" o:hralign="center" o:hrstd="t" o:hr="t" fillcolor="#a0a0a0" stroked="f"/>
          </w:pic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right"/>
        <w:rPr>
          <w:ins w:id="43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37" w:author="Unknown"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t xml:space="preserve">ПРИЛОЖЕНИЕ 3 </w:t>
        </w:r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br/>
          <w:t>Рекомендуемое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438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39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ФОРМА ПОСЛЕДНЕГО ЛИСТА ТЗ НА АС</w:t>
        </w:r>
      </w:ins>
    </w:p>
    <w:p w:rsidR="004206DB" w:rsidRPr="004206DB" w:rsidRDefault="004206DB" w:rsidP="004206DB">
      <w:pPr>
        <w:spacing w:after="0" w:line="270" w:lineRule="atLeast"/>
        <w:ind w:firstLine="0"/>
        <w:jc w:val="left"/>
        <w:rPr>
          <w:ins w:id="44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4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(код ТЗ)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  <w:t>СОСТАВИЛИ</w:t>
        </w:r>
      </w:ins>
    </w:p>
    <w:tbl>
      <w:tblPr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8"/>
        <w:gridCol w:w="2119"/>
        <w:gridCol w:w="2119"/>
        <w:gridCol w:w="1271"/>
        <w:gridCol w:w="847"/>
      </w:tblGrid>
      <w:tr w:rsidR="004206DB" w:rsidRPr="004206DB" w:rsidTr="004206DB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</w:tr>
      <w:tr w:rsidR="004206DB" w:rsidRPr="004206DB" w:rsidTr="004206DB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4206DB" w:rsidRPr="004206DB" w:rsidRDefault="004206DB" w:rsidP="004206DB">
      <w:pPr>
        <w:spacing w:after="0" w:line="270" w:lineRule="atLeast"/>
        <w:ind w:firstLine="0"/>
        <w:jc w:val="left"/>
        <w:rPr>
          <w:ins w:id="44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4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СОГЛАСОВАНО </w:t>
        </w:r>
      </w:ins>
    </w:p>
    <w:tbl>
      <w:tblPr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8"/>
        <w:gridCol w:w="2119"/>
        <w:gridCol w:w="2119"/>
        <w:gridCol w:w="1271"/>
        <w:gridCol w:w="847"/>
      </w:tblGrid>
      <w:tr w:rsidR="004206DB" w:rsidRPr="004206DB" w:rsidTr="004206DB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before="240" w:after="240" w:line="270" w:lineRule="atLeast"/>
              <w:ind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206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</w:tr>
      <w:tr w:rsidR="004206DB" w:rsidRPr="004206DB" w:rsidTr="004206DB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6DB" w:rsidRPr="004206DB" w:rsidRDefault="004206DB" w:rsidP="004206DB">
            <w:pPr>
              <w:spacing w:after="0" w:line="27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4206DB" w:rsidRPr="004206DB" w:rsidRDefault="004206DB" w:rsidP="004206DB">
      <w:pPr>
        <w:spacing w:after="0" w:line="270" w:lineRule="atLeast"/>
        <w:ind w:firstLine="0"/>
        <w:jc w:val="left"/>
        <w:rPr>
          <w:ins w:id="44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4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pict>
            <v:rect id="_x0000_i1035" style="width:0;height:1.5pt" o:hralign="center" o:hrstd="t" o:hr="t" fillcolor="#a0a0a0" stroked="f"/>
          </w:pic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right"/>
        <w:rPr>
          <w:ins w:id="44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47" w:author="Unknown"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t xml:space="preserve">ПРИЛОЖЕНИЕ 4 </w:t>
        </w:r>
        <w:r w:rsidRPr="004206DB">
          <w:rPr>
            <w:rFonts w:ascii="Times New Roman" w:eastAsia="Times New Roman" w:hAnsi="Times New Roman" w:cs="Times New Roman"/>
            <w:i/>
            <w:iCs/>
            <w:sz w:val="18"/>
            <w:szCs w:val="18"/>
            <w:lang w:eastAsia="ru-RU"/>
          </w:rPr>
          <w:br/>
          <w:t>Справочное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center"/>
        <w:outlineLvl w:val="2"/>
        <w:rPr>
          <w:ins w:id="448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49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ПОЛОЖЕНИЯ ПО СОЗДАНИЮ ЕДИНОГО КОМПЛЕКСА СТАНДАРТОВ АВТОМАТИЗИРОВАННЫХ СИСТЕМ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outlineLvl w:val="2"/>
        <w:rPr>
          <w:ins w:id="450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51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1. Исходные предпосылки создания комплекса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5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5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lastRenderedPageBreak/>
          <w:t>1.1. Создание и внедрение автоматизированных систем различных классов и назначений ведется во многих отраслях промышленности по нормативно-технической документации, устанавливающей разнообразные организационно-методические и технические нормы, правила и положения, затрудняющие интеграцию систем и эффективное их совместное функционирование.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5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5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1.2. В период принятия Госстандартом СССР решения о совершенствовании межотраслевых комплексов стандартов действовали следующие комплексы и системы стандартов, устанавливающие требования к различным видам АС:</w:t>
        </w:r>
      </w:ins>
    </w:p>
    <w:p w:rsidR="004206DB" w:rsidRPr="004206DB" w:rsidRDefault="004206DB" w:rsidP="004206DB">
      <w:pPr>
        <w:numPr>
          <w:ilvl w:val="0"/>
          <w:numId w:val="28"/>
        </w:numPr>
        <w:spacing w:before="100" w:beforeAutospacing="1" w:after="100" w:afterAutospacing="1" w:line="270" w:lineRule="atLeast"/>
        <w:ind w:left="0"/>
        <w:jc w:val="left"/>
        <w:rPr>
          <w:ins w:id="45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5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единая система стандартов автоматизированных систем управления (24-я система), распространяющаяся на АСУ, АСУП, АСУ ТП и другие организационно-экономические системы;</w:t>
        </w:r>
      </w:ins>
    </w:p>
    <w:p w:rsidR="004206DB" w:rsidRPr="004206DB" w:rsidRDefault="004206DB" w:rsidP="004206DB">
      <w:pPr>
        <w:numPr>
          <w:ilvl w:val="0"/>
          <w:numId w:val="28"/>
        </w:numPr>
        <w:spacing w:before="100" w:beforeAutospacing="1" w:after="100" w:afterAutospacing="1" w:line="270" w:lineRule="atLeast"/>
        <w:ind w:left="0"/>
        <w:jc w:val="left"/>
        <w:rPr>
          <w:ins w:id="45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5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комплекс стандартов (система 23501); распространяющихся на системы автоматизированного проектирования;</w:t>
        </w:r>
      </w:ins>
    </w:p>
    <w:p w:rsidR="004206DB" w:rsidRPr="004206DB" w:rsidRDefault="004206DB" w:rsidP="004206DB">
      <w:pPr>
        <w:numPr>
          <w:ilvl w:val="0"/>
          <w:numId w:val="28"/>
        </w:numPr>
        <w:spacing w:before="100" w:beforeAutospacing="1" w:after="100" w:afterAutospacing="1" w:line="270" w:lineRule="atLeast"/>
        <w:ind w:left="0"/>
        <w:jc w:val="left"/>
        <w:rPr>
          <w:ins w:id="46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6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четвертая группа 14-й системы стандартов, распространяющаяся на автоматизированные системы технологической подготовки производства.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6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6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1.3. Практика применения стандартов на АСУ, САПР, АСУ ТП, АСТПП показала, что в них применяется одинаковый понятийный аппарат, имеется много общих объектов стандартизации, однако требования стандартов не согласованы между собой, имеются различия по составу и содержанию работ, различия по обозначению, составу, содержанию и оформлению документов и пр.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6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6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1.4. На фоне отсутствия единой технической политики в области создания АС многообразие стандартов не обеспечивало широкой совместимости АС при их взаимодействии, не позволяло тиражировать системы, тормозило развитие перспективных направлений использования средств вычислительной техники.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6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6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1.5. В настоящее время осуществляется переход к созданию сложных АС (за рубежом системы CAD - САМ), включающих в свой состав АСУ технологическими процессами и производствами, САПР - конструктора, САПР - технолога, АСНИ и др. системы. Использование противоречивых правил при создании таких систем приводит к снижению качества, увеличению стоимости работ, затягиванию сроков ввода АС в действие.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6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6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1.6. Единый комплекс стандартов и руководящих документов должен распространяться на автоматизированные системы различного назначения: АСНИ, САПР, ОАСУ, АСУП, АСУТП, АСУГПС, АСК, АСТПП, включая их интеграцию.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7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1.7. При разработке межотраслевых документов следует учитывать следующие особенности АС как объектов стандартизации: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7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техническое задание является основным документом, в соответствии с которым проводят создание АС и приемку его заказчиком;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7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АС, как правило, создают проектным путем с комплектацией изделиями серийного и единичного производства и проведением строительных, монтажных, наладочных и пусковых работ, необходимых для ввода в действие АС;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7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3) в общем случае АС (подсистема АС) состоит из программно-технических (ПТК), программно-методических комплексов (ПМК) и компонентов технического, программного и информационного обеспечений.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  <w:t xml:space="preserve">Компоненты этих видов обеспечения, а также ПМК и ПТК должны изготовляться и поставляется как продукция производственно-технического назначения. </w:t>
        </w:r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br/>
          <w:t>Компоненты могут входить в АС в качестве самостоятельных частей или могут быть объединены в комплексы;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7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7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создание АС в организациях (предприятиях) требует специальной подготовки пользователей и обслуживающего персонала системы;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8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8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функционирование АС и комплексов обеспечивается совокупностью организационно-методических документов, рассматриваемых в процессе создания как компоненты правового, методического, лингвистического, математического, организационного и др. видов обеспечений. Отдельные решения, получаемые в процессе разработки этих обеспечений, могут реализовываться в виде компонентов технического, программного или информационного обеспечений;</w:t>
        </w:r>
      </w:ins>
    </w:p>
    <w:p w:rsidR="004206DB" w:rsidRPr="004206DB" w:rsidRDefault="004206DB" w:rsidP="004206DB">
      <w:pPr>
        <w:numPr>
          <w:ilvl w:val="0"/>
          <w:numId w:val="29"/>
        </w:numPr>
        <w:spacing w:before="100" w:beforeAutospacing="1" w:after="100" w:afterAutospacing="1" w:line="270" w:lineRule="atLeast"/>
        <w:ind w:left="0"/>
        <w:jc w:val="left"/>
        <w:rPr>
          <w:ins w:id="48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8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совместное функционирование и взаимодействие различных систем и комплексов осуществляется на базе локальных сетей ЭВМ.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8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8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Спецификации и соглашения, принятые для локальных сетей ЭВМ, обязательны для обеспечения совместимости систем, комплексов и компонентов.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outlineLvl w:val="2"/>
        <w:rPr>
          <w:ins w:id="486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487" w:author="Unknown">
        <w:r w:rsidRPr="004206D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lastRenderedPageBreak/>
          <w:t>2. Взаимосвязь ЕКС АС с другими системами и комплексами стандартов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8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8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2.1. Стандартизация в области АС является составной частью работ по обобщенной проблеме «Информационная технология».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9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2.2. Единый комплекс стандартов руководящих документов на автоматизированные системы совместно с другими системами и комплексами стандартов должен образовывать полное нормативно-техническое обеспечение процессов создания и функционирования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9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2.3. ЕКС АС должен охватывать специфические для автоматизированных систем направления стандартизации и распространять традиционные направления стандартизации на программно-технические, программно-методические комплексы и автоматизированные системы в целом.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49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2.4. Направления и задачи стандартизации при нормативно-техническом обеспечении процессов создания и функционирования АС группируют следующим образом: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49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1) установление технических требований к продукции;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49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49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2) регламентация методов испытаний и правил аттестации и сертификации продукции;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50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0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3) регламентация правил и порядка разработки;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50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0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4) установление правил документирования;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50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0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5) обеспечение совместимости;</w:t>
        </w:r>
      </w:ins>
    </w:p>
    <w:p w:rsidR="004206DB" w:rsidRPr="004206DB" w:rsidRDefault="004206DB" w:rsidP="004206DB">
      <w:pPr>
        <w:numPr>
          <w:ilvl w:val="0"/>
          <w:numId w:val="30"/>
        </w:numPr>
        <w:spacing w:before="100" w:beforeAutospacing="1" w:after="100" w:afterAutospacing="1" w:line="270" w:lineRule="atLeast"/>
        <w:ind w:left="0"/>
        <w:jc w:val="left"/>
        <w:rPr>
          <w:ins w:id="50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0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6) регламентация организационно-методических вопросов функционирования систем.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0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0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Направления 1-4 являются традиционными при разработке, изготовлении и поставке продукции. Направления 5, 6 являются специфичными и вытекают из особенностей, присущих АС.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1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2.5. Обеспеченность АС в целом и их составных частей нормативно-технической документацией в рамках принятых направлений и задач стандартизации различна.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12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3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Компоненты технического, программного и информационного обеспечений, как продукцию производственно-технического назначения, рассматривают, соответственно, как конструкторские, программные и информационные изделия. На эти изделия распространяются действующие комплексы стандартов ЕСКД, СРПП, ЕСПД, СГИП, УСД, классификаторы и кодификаторы технико-экономической информации, комплексы стандартов вида «ОТТ», «Методы испытаний», «ТУ», а также ОТТ заказчика.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14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5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2.5.1. Весь жизненный цикл конструкторских изделий полностью обеспечен нормативно-технической документацией, действующей в машиностроении и приборостроении.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16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7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2.5.2. Программные изделия обеспечены НТД, входящей в ЕСПД и ОТТ заказчика. Однако область распространения этих НТД должна быть расширена с целью отражения вопросов, связанных с разработкой, созданием, распространением и эксплуатацией программных изделий.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18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19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2.5.3. Информационные изделия в настоящее время не обеспечены НТД, хотя отдельные вопросы проработаны в рамках УСД, классификаторах и кодификаторах технико-экономической информации.</w:t>
        </w:r>
      </w:ins>
    </w:p>
    <w:p w:rsidR="004206DB" w:rsidRPr="004206DB" w:rsidRDefault="004206DB" w:rsidP="004206DB">
      <w:pPr>
        <w:spacing w:before="240" w:after="240" w:line="270" w:lineRule="atLeast"/>
        <w:ind w:firstLine="0"/>
        <w:jc w:val="left"/>
        <w:rPr>
          <w:ins w:id="520" w:author="Unknown"/>
          <w:rFonts w:ascii="Times New Roman" w:eastAsia="Times New Roman" w:hAnsi="Times New Roman" w:cs="Times New Roman"/>
          <w:sz w:val="18"/>
          <w:szCs w:val="18"/>
          <w:lang w:eastAsia="ru-RU"/>
        </w:rPr>
      </w:pPr>
      <w:ins w:id="521" w:author="Unknown">
        <w:r w:rsidRPr="004206DB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 xml:space="preserve">2.6. Программно-технические и программно-методические комплексы рассматриваются как сложные изделия, не имеющие аналогов в машиностроении. Учитывая статус ПТК и ПМК как продукции производственно-технического назначения, правила и порядок их разработки должен быть аналогичен требованиям, установленным стандартами системы разработки и постановки продукции на производство </w:t>
        </w:r>
      </w:ins>
    </w:p>
    <w:p w:rsidR="00C67DC1" w:rsidRPr="004206DB" w:rsidRDefault="00C67DC1">
      <w:pPr>
        <w:rPr>
          <w:rFonts w:ascii="Times New Roman" w:hAnsi="Times New Roman" w:cs="Times New Roman"/>
        </w:rPr>
      </w:pPr>
    </w:p>
    <w:sectPr w:rsidR="00C67DC1" w:rsidRPr="004206DB" w:rsidSect="00C6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226"/>
    <w:multiLevelType w:val="multilevel"/>
    <w:tmpl w:val="DA4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90897"/>
    <w:multiLevelType w:val="multilevel"/>
    <w:tmpl w:val="5E6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85611"/>
    <w:multiLevelType w:val="multilevel"/>
    <w:tmpl w:val="2B68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0057F"/>
    <w:multiLevelType w:val="multilevel"/>
    <w:tmpl w:val="272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20AFB"/>
    <w:multiLevelType w:val="multilevel"/>
    <w:tmpl w:val="02A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72F3C"/>
    <w:multiLevelType w:val="multilevel"/>
    <w:tmpl w:val="AC00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C195A"/>
    <w:multiLevelType w:val="multilevel"/>
    <w:tmpl w:val="A664F77E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7">
    <w:nsid w:val="10EB380A"/>
    <w:multiLevelType w:val="multilevel"/>
    <w:tmpl w:val="4EA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16F4A"/>
    <w:multiLevelType w:val="multilevel"/>
    <w:tmpl w:val="671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F022CB"/>
    <w:multiLevelType w:val="multilevel"/>
    <w:tmpl w:val="06E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D868BE"/>
    <w:multiLevelType w:val="multilevel"/>
    <w:tmpl w:val="012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B3E8B"/>
    <w:multiLevelType w:val="multilevel"/>
    <w:tmpl w:val="379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AB3BB9"/>
    <w:multiLevelType w:val="multilevel"/>
    <w:tmpl w:val="CDF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AE059C"/>
    <w:multiLevelType w:val="multilevel"/>
    <w:tmpl w:val="A094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64B4F"/>
    <w:multiLevelType w:val="multilevel"/>
    <w:tmpl w:val="D05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D38F6"/>
    <w:multiLevelType w:val="multilevel"/>
    <w:tmpl w:val="C9C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85A2C"/>
    <w:multiLevelType w:val="multilevel"/>
    <w:tmpl w:val="1DA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F16246"/>
    <w:multiLevelType w:val="multilevel"/>
    <w:tmpl w:val="AE6A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57284"/>
    <w:multiLevelType w:val="multilevel"/>
    <w:tmpl w:val="127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C3D72"/>
    <w:multiLevelType w:val="multilevel"/>
    <w:tmpl w:val="F27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7271D6"/>
    <w:multiLevelType w:val="multilevel"/>
    <w:tmpl w:val="CB9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7086A"/>
    <w:multiLevelType w:val="multilevel"/>
    <w:tmpl w:val="EAB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B857D9"/>
    <w:multiLevelType w:val="multilevel"/>
    <w:tmpl w:val="D20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40905"/>
    <w:multiLevelType w:val="multilevel"/>
    <w:tmpl w:val="686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F81D59"/>
    <w:multiLevelType w:val="multilevel"/>
    <w:tmpl w:val="469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F57F7C"/>
    <w:multiLevelType w:val="multilevel"/>
    <w:tmpl w:val="F33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ED4045"/>
    <w:multiLevelType w:val="multilevel"/>
    <w:tmpl w:val="C1C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17133C"/>
    <w:multiLevelType w:val="multilevel"/>
    <w:tmpl w:val="289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966A65"/>
    <w:multiLevelType w:val="multilevel"/>
    <w:tmpl w:val="D55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0F4485"/>
    <w:multiLevelType w:val="multilevel"/>
    <w:tmpl w:val="BA0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12"/>
  </w:num>
  <w:num w:numId="5">
    <w:abstractNumId w:val="5"/>
  </w:num>
  <w:num w:numId="6">
    <w:abstractNumId w:val="4"/>
  </w:num>
  <w:num w:numId="7">
    <w:abstractNumId w:val="16"/>
  </w:num>
  <w:num w:numId="8">
    <w:abstractNumId w:val="26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9"/>
  </w:num>
  <w:num w:numId="14">
    <w:abstractNumId w:val="13"/>
  </w:num>
  <w:num w:numId="15">
    <w:abstractNumId w:val="11"/>
  </w:num>
  <w:num w:numId="16">
    <w:abstractNumId w:val="22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3"/>
  </w:num>
  <w:num w:numId="22">
    <w:abstractNumId w:val="21"/>
  </w:num>
  <w:num w:numId="23">
    <w:abstractNumId w:val="27"/>
  </w:num>
  <w:num w:numId="24">
    <w:abstractNumId w:val="24"/>
  </w:num>
  <w:num w:numId="25">
    <w:abstractNumId w:val="15"/>
  </w:num>
  <w:num w:numId="26">
    <w:abstractNumId w:val="8"/>
  </w:num>
  <w:num w:numId="27">
    <w:abstractNumId w:val="25"/>
  </w:num>
  <w:num w:numId="28">
    <w:abstractNumId w:val="7"/>
  </w:num>
  <w:num w:numId="29">
    <w:abstractNumId w:val="29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206DB"/>
    <w:rsid w:val="000C4303"/>
    <w:rsid w:val="00292EC7"/>
    <w:rsid w:val="00406496"/>
    <w:rsid w:val="004206DB"/>
    <w:rsid w:val="008C05BB"/>
    <w:rsid w:val="00922FF3"/>
    <w:rsid w:val="00C6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2"/>
        <w:ind w:firstLine="3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C1"/>
  </w:style>
  <w:style w:type="paragraph" w:styleId="1">
    <w:name w:val="heading 1"/>
    <w:basedOn w:val="a"/>
    <w:link w:val="10"/>
    <w:uiPriority w:val="9"/>
    <w:qFormat/>
    <w:rsid w:val="004206DB"/>
    <w:pPr>
      <w:spacing w:before="240" w:after="240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06DB"/>
    <w:pPr>
      <w:spacing w:before="240" w:after="240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paragraph" w:styleId="3">
    <w:name w:val="heading 3"/>
    <w:basedOn w:val="a"/>
    <w:link w:val="30"/>
    <w:uiPriority w:val="9"/>
    <w:qFormat/>
    <w:rsid w:val="004206DB"/>
    <w:pPr>
      <w:spacing w:before="240" w:after="240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6DB"/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06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206DB"/>
    <w:rPr>
      <w:strike w:val="0"/>
      <w:dstrike w:val="0"/>
      <w:color w:val="4E6A97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206DB"/>
    <w:pPr>
      <w:pBdr>
        <w:top w:val="single" w:sz="6" w:space="8" w:color="848484"/>
        <w:left w:val="single" w:sz="36" w:space="11" w:color="848484"/>
        <w:bottom w:val="single" w:sz="6" w:space="8" w:color="848484"/>
        <w:right w:val="single" w:sz="6" w:space="11" w:color="848484"/>
      </w:pBdr>
      <w:shd w:val="clear" w:color="auto" w:fill="E2DFD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225" w:line="360" w:lineRule="atLeast"/>
      <w:ind w:firstLine="0"/>
      <w:jc w:val="left"/>
    </w:pPr>
    <w:rPr>
      <w:rFonts w:ascii="Courier New" w:eastAsia="Times New Roman" w:hAnsi="Courier New" w:cs="Courier New"/>
      <w:color w:val="333333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6DB"/>
    <w:rPr>
      <w:rFonts w:ascii="Courier New" w:eastAsia="Times New Roman" w:hAnsi="Courier New" w:cs="Courier New"/>
      <w:color w:val="333333"/>
      <w:sz w:val="24"/>
      <w:szCs w:val="24"/>
      <w:shd w:val="clear" w:color="auto" w:fill="E2DFDF"/>
      <w:lang w:eastAsia="ru-RU"/>
    </w:rPr>
  </w:style>
  <w:style w:type="paragraph" w:styleId="a4">
    <w:name w:val="Normal (Web)"/>
    <w:basedOn w:val="a"/>
    <w:uiPriority w:val="99"/>
    <w:unhideWhenUsed/>
    <w:rsid w:val="004206DB"/>
    <w:pPr>
      <w:spacing w:before="240" w:after="24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206DB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206D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206DB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206D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58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4" w:space="4" w:color="FF6600"/>
                            <w:left w:val="single" w:sz="6" w:space="4" w:color="E8E8E8"/>
                            <w:bottom w:val="single" w:sz="24" w:space="4" w:color="E8E8E8"/>
                            <w:right w:val="single" w:sz="6" w:space="4" w:color="E8E8E8"/>
                          </w:divBdr>
                        </w:div>
                        <w:div w:id="1760757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4" w:space="4" w:color="FF6600"/>
                            <w:left w:val="single" w:sz="6" w:space="4" w:color="E8E8E8"/>
                            <w:bottom w:val="single" w:sz="24" w:space="4" w:color="E8E8E8"/>
                            <w:right w:val="single" w:sz="6" w:space="4" w:color="E8E8E8"/>
                          </w:divBdr>
                        </w:div>
                        <w:div w:id="1189643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4" w:space="4" w:color="FF6600"/>
                            <w:left w:val="single" w:sz="6" w:space="4" w:color="E8E8E8"/>
                            <w:bottom w:val="single" w:sz="24" w:space="4" w:color="E8E8E8"/>
                            <w:right w:val="single" w:sz="6" w:space="4" w:color="E8E8E8"/>
                          </w:divBdr>
                        </w:div>
                      </w:divsChild>
                    </w:div>
                    <w:div w:id="286005724">
                      <w:marLeft w:val="0"/>
                      <w:marRight w:val="0"/>
                      <w:marTop w:val="0"/>
                      <w:marBottom w:val="150"/>
                      <w:divBdr>
                        <w:top w:val="single" w:sz="24" w:space="4" w:color="FF6600"/>
                        <w:left w:val="single" w:sz="6" w:space="4" w:color="E8E8E8"/>
                        <w:bottom w:val="single" w:sz="24" w:space="4" w:color="E8E8E8"/>
                        <w:right w:val="single" w:sz="6" w:space="4" w:color="E8E8E8"/>
                      </w:divBdr>
                      <w:divsChild>
                        <w:div w:id="15472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5175</Words>
  <Characters>29498</Characters>
  <Application>Microsoft Office Word</Application>
  <DocSecurity>0</DocSecurity>
  <Lines>245</Lines>
  <Paragraphs>69</Paragraphs>
  <ScaleCrop>false</ScaleCrop>
  <Company/>
  <LinksUpToDate>false</LinksUpToDate>
  <CharactersWithSpaces>34604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Федосин</dc:creator>
  <cp:lastModifiedBy>Федосин</cp:lastModifiedBy>
  <cp:revision>1</cp:revision>
  <dcterms:created xsi:type="dcterms:W3CDTF">2013-11-26T07:49:00Z</dcterms:created>
  <dcterms:modified xsi:type="dcterms:W3CDTF">2013-11-26T07:52:00Z</dcterms:modified>
</cp:coreProperties>
</file>